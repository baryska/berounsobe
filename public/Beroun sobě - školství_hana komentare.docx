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E90F" w14:textId="412B6981" w:rsidR="000778D3" w:rsidRDefault="000778D3" w:rsidP="000778D3">
      <w:pPr>
        <w:pStyle w:val="Nadpis1"/>
        <w:spacing w:line="276" w:lineRule="auto"/>
      </w:pPr>
      <w:r>
        <w:t>Beroun sobě - školství</w:t>
      </w:r>
    </w:p>
    <w:p w14:paraId="1917372D" w14:textId="7641A0EA" w:rsidR="00EB5ABC" w:rsidRDefault="003F42A7" w:rsidP="000778D3">
      <w:pPr>
        <w:pStyle w:val="Nadpis1"/>
        <w:spacing w:line="276" w:lineRule="auto"/>
        <w:rPr>
          <w:rStyle w:val="Siln"/>
        </w:rPr>
      </w:pPr>
      <w:r w:rsidRPr="00BA5F22">
        <w:t>Čísla</w:t>
      </w:r>
      <w:r>
        <w:rPr>
          <w:rStyle w:val="Siln"/>
        </w:rPr>
        <w:t>:</w:t>
      </w:r>
    </w:p>
    <w:p w14:paraId="56F304C5" w14:textId="38EE8708" w:rsidR="003F42A7" w:rsidRDefault="003F42A7" w:rsidP="000778D3">
      <w:pPr>
        <w:spacing w:line="276" w:lineRule="auto"/>
      </w:pPr>
      <w:r>
        <w:t>Do roku 2027 přibyde</w:t>
      </w:r>
      <w:r w:rsidR="006C1D3A">
        <w:t xml:space="preserve"> v Berouně</w:t>
      </w:r>
      <w:r>
        <w:t xml:space="preserve"> podle </w:t>
      </w:r>
      <w:r w:rsidR="006C1D3A">
        <w:t xml:space="preserve">demografických odhadů </w:t>
      </w:r>
      <w:r w:rsidR="006C1D3A">
        <w:rPr>
          <w:b/>
          <w:bCs/>
        </w:rPr>
        <w:t>minimálně 550 dětí</w:t>
      </w:r>
      <w:r w:rsidR="001030F1">
        <w:rPr>
          <w:b/>
          <w:bCs/>
        </w:rPr>
        <w:t xml:space="preserve"> ve školním věku</w:t>
      </w:r>
      <w:r w:rsidR="006C1D3A">
        <w:t>.</w:t>
      </w:r>
    </w:p>
    <w:p w14:paraId="16374C76" w14:textId="2662AA7B" w:rsidR="006C1D3A" w:rsidRDefault="006C1D3A" w:rsidP="000778D3">
      <w:pPr>
        <w:spacing w:line="276" w:lineRule="auto"/>
      </w:pPr>
      <w:r>
        <w:t xml:space="preserve">Beroun </w:t>
      </w:r>
      <w:r w:rsidR="007D0C8B">
        <w:t xml:space="preserve">utratil v posledních dvou letech </w:t>
      </w:r>
      <w:r w:rsidR="007D0C8B">
        <w:rPr>
          <w:b/>
          <w:bCs/>
        </w:rPr>
        <w:t xml:space="preserve">235 milionů </w:t>
      </w:r>
      <w:r w:rsidR="007D0C8B">
        <w:t xml:space="preserve"> za rekonstrukci dvou základních škol a navýšil jejich kapacitu o pouhých </w:t>
      </w:r>
      <w:r w:rsidR="007D0C8B">
        <w:rPr>
          <w:b/>
          <w:bCs/>
        </w:rPr>
        <w:t>90 míst</w:t>
      </w:r>
      <w:r w:rsidR="001030F1">
        <w:rPr>
          <w:b/>
          <w:bCs/>
        </w:rPr>
        <w:t xml:space="preserve"> (platí 90 míst? Byla kolem toho nějaká diskuse a původně to byla jen jedna třída – ve škol roku 21/22, </w:t>
      </w:r>
      <w:proofErr w:type="spellStart"/>
      <w:r w:rsidR="001030F1">
        <w:rPr>
          <w:b/>
          <w:bCs/>
        </w:rPr>
        <w:t>ted</w:t>
      </w:r>
      <w:proofErr w:type="spellEnd"/>
      <w:r w:rsidR="001030F1">
        <w:rPr>
          <w:b/>
          <w:bCs/>
        </w:rPr>
        <w:t xml:space="preserve"> snad </w:t>
      </w:r>
      <w:proofErr w:type="spellStart"/>
      <w:r w:rsidR="001030F1">
        <w:rPr>
          <w:b/>
          <w:bCs/>
        </w:rPr>
        <w:t>planují</w:t>
      </w:r>
      <w:proofErr w:type="spellEnd"/>
      <w:r w:rsidR="001030F1">
        <w:rPr>
          <w:b/>
          <w:bCs/>
        </w:rPr>
        <w:t xml:space="preserve"> otevřít další 2)</w:t>
      </w:r>
      <w:r w:rsidR="007D0C8B">
        <w:t xml:space="preserve">. To je cca </w:t>
      </w:r>
      <w:r w:rsidR="007D0C8B" w:rsidRPr="007D0C8B">
        <w:rPr>
          <w:b/>
          <w:bCs/>
        </w:rPr>
        <w:t>2,5 milionu na jedno místo</w:t>
      </w:r>
      <w:r w:rsidR="007D0C8B">
        <w:t>.</w:t>
      </w:r>
    </w:p>
    <w:p w14:paraId="08EF7F78" w14:textId="6F642B69" w:rsidR="007D0C8B" w:rsidRDefault="007D0C8B" w:rsidP="000778D3">
      <w:pPr>
        <w:spacing w:line="276" w:lineRule="auto"/>
      </w:pPr>
      <w:r>
        <w:t>Pro srovnání:</w:t>
      </w:r>
    </w:p>
    <w:p w14:paraId="70E2489D" w14:textId="484021C8" w:rsidR="007D0C8B" w:rsidRDefault="00144401" w:rsidP="000778D3">
      <w:pPr>
        <w:spacing w:line="276" w:lineRule="auto"/>
      </w:pPr>
      <w:r>
        <w:t xml:space="preserve">Mníšek pod Brdy – nový pavilon ke stávající škole. Vytvořeno </w:t>
      </w:r>
      <w:r>
        <w:rPr>
          <w:b/>
          <w:bCs/>
        </w:rPr>
        <w:t>160 rejstříkových míst</w:t>
      </w:r>
      <w:r>
        <w:t xml:space="preserve">, cena </w:t>
      </w:r>
      <w:r>
        <w:rPr>
          <w:b/>
          <w:bCs/>
        </w:rPr>
        <w:t xml:space="preserve">112 milionů. </w:t>
      </w:r>
      <w:r>
        <w:t xml:space="preserve">Tedy cca </w:t>
      </w:r>
      <w:r>
        <w:rPr>
          <w:b/>
          <w:bCs/>
        </w:rPr>
        <w:t>700 000 na jedno místo.</w:t>
      </w:r>
    </w:p>
    <w:p w14:paraId="5F5CDD21" w14:textId="089C3546" w:rsidR="00144401" w:rsidRDefault="00144401" w:rsidP="000778D3">
      <w:pPr>
        <w:spacing w:line="276" w:lineRule="auto"/>
      </w:pPr>
    </w:p>
    <w:p w14:paraId="6BB482B0" w14:textId="230388A3" w:rsidR="00144401" w:rsidRDefault="00144401" w:rsidP="000778D3">
      <w:pPr>
        <w:spacing w:line="276" w:lineRule="auto"/>
      </w:pPr>
      <w:r>
        <w:t xml:space="preserve">Lety u Dobřichovic – nová škola. Vzniklo </w:t>
      </w:r>
      <w:r>
        <w:rPr>
          <w:b/>
          <w:bCs/>
        </w:rPr>
        <w:t xml:space="preserve">125 míst, </w:t>
      </w:r>
      <w:r>
        <w:t xml:space="preserve">cena </w:t>
      </w:r>
      <w:r>
        <w:rPr>
          <w:b/>
          <w:bCs/>
        </w:rPr>
        <w:t>52 milionů</w:t>
      </w:r>
      <w:r>
        <w:t xml:space="preserve">, tedy cca </w:t>
      </w:r>
      <w:r w:rsidRPr="00144401">
        <w:rPr>
          <w:b/>
          <w:bCs/>
        </w:rPr>
        <w:t>400 000 na jedno místo</w:t>
      </w:r>
      <w:r>
        <w:t>.</w:t>
      </w:r>
    </w:p>
    <w:p w14:paraId="4351C93D" w14:textId="33A20EC4" w:rsidR="00144401" w:rsidRDefault="00144401" w:rsidP="000778D3">
      <w:pPr>
        <w:spacing w:line="276" w:lineRule="auto"/>
      </w:pPr>
    </w:p>
    <w:p w14:paraId="6B1D345E" w14:textId="6A795E26" w:rsidR="00144401" w:rsidRDefault="00144401" w:rsidP="000778D3">
      <w:pPr>
        <w:spacing w:line="276" w:lineRule="auto"/>
      </w:pPr>
      <w:r>
        <w:t xml:space="preserve">Psáry – nová škola. Vzniklo </w:t>
      </w:r>
      <w:r>
        <w:rPr>
          <w:b/>
          <w:bCs/>
        </w:rPr>
        <w:t>250 rejstříkových míst</w:t>
      </w:r>
      <w:r>
        <w:t xml:space="preserve">, cena </w:t>
      </w:r>
      <w:r>
        <w:rPr>
          <w:b/>
          <w:bCs/>
        </w:rPr>
        <w:t xml:space="preserve">420 milionů, </w:t>
      </w:r>
      <w:r>
        <w:t xml:space="preserve">tedy cca </w:t>
      </w:r>
      <w:r>
        <w:rPr>
          <w:b/>
          <w:bCs/>
        </w:rPr>
        <w:t>1,6 milionu na jednoho místo</w:t>
      </w:r>
      <w:r>
        <w:t xml:space="preserve">. </w:t>
      </w:r>
    </w:p>
    <w:p w14:paraId="4D1DB95C" w14:textId="1C933019" w:rsidR="00144401" w:rsidRDefault="00144401" w:rsidP="000778D3">
      <w:pPr>
        <w:spacing w:line="276" w:lineRule="auto"/>
      </w:pPr>
    </w:p>
    <w:p w14:paraId="55A8FDAF" w14:textId="2AEDF928" w:rsidR="009B0E68" w:rsidRDefault="009B0E68" w:rsidP="000778D3">
      <w:pPr>
        <w:pStyle w:val="Nadpis1"/>
        <w:spacing w:line="276" w:lineRule="auto"/>
      </w:pPr>
      <w:r>
        <w:t>Hlavní problémy:</w:t>
      </w:r>
    </w:p>
    <w:p w14:paraId="067C3758" w14:textId="6663ED34" w:rsidR="009B0E68" w:rsidRDefault="009B0E68" w:rsidP="000778D3">
      <w:pPr>
        <w:spacing w:line="276" w:lineRule="auto"/>
      </w:pPr>
    </w:p>
    <w:p w14:paraId="228FD39C" w14:textId="58377902" w:rsidR="009B0E68" w:rsidRDefault="009B0E68" w:rsidP="000778D3">
      <w:pPr>
        <w:spacing w:line="276" w:lineRule="auto"/>
      </w:pPr>
      <w:r>
        <w:t xml:space="preserve">V budoucích letech hrozí ještě větší nedostatek míst ve školách a školkách. </w:t>
      </w:r>
      <w:r w:rsidR="001030F1">
        <w:t>Při zachování stávající spádovosti bude kapacita zcela nedostatečná. Současná radnice navrhuje vyloučení dětí z okolních obcí z možnosti navštěvovat školy v Berouně a  reálně se</w:t>
      </w:r>
      <w:r>
        <w:t xml:space="preserve"> nesnaží o </w:t>
      </w:r>
      <w:r w:rsidR="000778D3">
        <w:t>dohodu s okolními obcemi</w:t>
      </w:r>
      <w:r>
        <w:t>, ani se nesnaží zásadně navýšit kapacitu škol a školek</w:t>
      </w:r>
      <w:r w:rsidR="001030F1">
        <w:t xml:space="preserve"> (rozpočet na přípravu nové školy nebyl v minulém kalendářním roce vyčerpán – ověřit)</w:t>
      </w:r>
      <w:r>
        <w:t xml:space="preserve">. </w:t>
      </w:r>
    </w:p>
    <w:p w14:paraId="44C415D4" w14:textId="31864E9E" w:rsidR="00BA5F22" w:rsidRDefault="00BA5F22" w:rsidP="000778D3">
      <w:pPr>
        <w:spacing w:line="276" w:lineRule="auto"/>
      </w:pPr>
    </w:p>
    <w:p w14:paraId="0882CCC2" w14:textId="419EF21F" w:rsidR="00BA5F22" w:rsidRDefault="00BA5F22" w:rsidP="000778D3">
      <w:pPr>
        <w:pStyle w:val="Nadpis1"/>
        <w:spacing w:line="276" w:lineRule="auto"/>
      </w:pPr>
      <w:r>
        <w:t>Naše řešení:</w:t>
      </w:r>
    </w:p>
    <w:p w14:paraId="09BB69A1" w14:textId="75CFFB35" w:rsidR="00BA5F22" w:rsidRDefault="00BA5F22" w:rsidP="000778D3">
      <w:pPr>
        <w:spacing w:line="276" w:lineRule="auto"/>
      </w:pPr>
    </w:p>
    <w:p w14:paraId="46E52986" w14:textId="63E84DED" w:rsidR="00BA5F22" w:rsidRDefault="00BA5F22" w:rsidP="000778D3">
      <w:pPr>
        <w:spacing w:line="276" w:lineRule="auto"/>
        <w:rPr>
          <w:rStyle w:val="Siln"/>
        </w:rPr>
      </w:pPr>
      <w:r>
        <w:rPr>
          <w:rStyle w:val="Siln"/>
        </w:rPr>
        <w:t>Zásadně navýšíme kapacitu ZŠ a MŠ – postavíme novou školu.</w:t>
      </w:r>
    </w:p>
    <w:p w14:paraId="620260AD" w14:textId="483B8A7E" w:rsidR="00BA5F22" w:rsidRDefault="00BA5F22" w:rsidP="000778D3">
      <w:pPr>
        <w:spacing w:line="276" w:lineRule="auto"/>
        <w:rPr>
          <w:rStyle w:val="Siln"/>
          <w:color w:val="FF0000"/>
        </w:rPr>
      </w:pPr>
      <w:r>
        <w:rPr>
          <w:rStyle w:val="Siln"/>
        </w:rPr>
        <w:t xml:space="preserve">Do doby, než bude nová škola postavená, využijeme dostupných budov v majetku města, případně kraje – SOŠ Závodí, Ateliéry FAMU Zavadilka, </w:t>
      </w:r>
      <w:r>
        <w:rPr>
          <w:rStyle w:val="Siln"/>
          <w:color w:val="FF0000"/>
        </w:rPr>
        <w:t>doplnit</w:t>
      </w:r>
    </w:p>
    <w:p w14:paraId="2F3CCEDA" w14:textId="1278CA6B" w:rsidR="00BA5F22" w:rsidRPr="00BA5F22" w:rsidRDefault="00BA5F22" w:rsidP="000778D3">
      <w:pPr>
        <w:spacing w:line="276" w:lineRule="auto"/>
        <w:rPr>
          <w:rStyle w:val="Siln"/>
        </w:rPr>
      </w:pPr>
      <w:r>
        <w:rPr>
          <w:rStyle w:val="Siln"/>
        </w:rPr>
        <w:t>Začneme konstruktivně vyjednávat s okolními obcemi a hledat společné řešení. Současné vedení města není konstruktivní debaty schopno a k žádné dohodě nikdy nedospělo</w:t>
      </w:r>
      <w:r w:rsidR="00602235">
        <w:rPr>
          <w:rStyle w:val="Siln"/>
        </w:rPr>
        <w:t xml:space="preserve"> a naopak chce řešit problémy, které samo zanedbalo na úkor okolních obcí</w:t>
      </w:r>
      <w:r>
        <w:rPr>
          <w:rStyle w:val="Siln"/>
        </w:rPr>
        <w:t>.</w:t>
      </w:r>
      <w:r w:rsidR="00DE1A06">
        <w:rPr>
          <w:rStyle w:val="Siln"/>
        </w:rPr>
        <w:t xml:space="preserve"> </w:t>
      </w:r>
    </w:p>
    <w:p w14:paraId="6E8370C6" w14:textId="77777777" w:rsidR="00BA5F22" w:rsidRPr="00BA5F22" w:rsidRDefault="00BA5F22" w:rsidP="000778D3">
      <w:pPr>
        <w:spacing w:line="276" w:lineRule="auto"/>
      </w:pPr>
    </w:p>
    <w:p w14:paraId="6FBB7329" w14:textId="083D9608" w:rsidR="00144401" w:rsidRDefault="000778D3" w:rsidP="000778D3">
      <w:pPr>
        <w:pStyle w:val="Nadpis1"/>
      </w:pPr>
      <w:r>
        <w:lastRenderedPageBreak/>
        <w:t>Další nápady do programu:</w:t>
      </w:r>
      <w:r w:rsidR="00566A32">
        <w:t xml:space="preserve"> - nápady dobré, akorát je to hodně obecné a soustředila bych se na hlavní bod -tj. kapacita škol</w:t>
      </w:r>
    </w:p>
    <w:p w14:paraId="53B35598" w14:textId="3BF36FC2" w:rsidR="000778D3" w:rsidRPr="000778D3" w:rsidRDefault="000778D3" w:rsidP="000778D3">
      <w:pPr>
        <w:pStyle w:val="Odstavecseseznamem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222222"/>
          <w:lang w:eastAsia="cs-CZ"/>
        </w:rPr>
      </w:pPr>
      <w:r w:rsidRPr="000778D3">
        <w:rPr>
          <w:rFonts w:eastAsia="Times New Roman" w:cstheme="minorHAnsi"/>
          <w:color w:val="222222"/>
          <w:lang w:eastAsia="cs-CZ"/>
        </w:rPr>
        <w:t>Podpora moderní a inovativní výuky - podpora profesního růstu a vzdělávání učitelů, aktivní vyhledávání učitelů s proaktivním přístupem a kladným vztahem k moderním didaktickým trendům (tohle se dá určitě napsat i nějak lidštěji :)</w:t>
      </w:r>
    </w:p>
    <w:p w14:paraId="4B62FB46" w14:textId="77777777" w:rsidR="000778D3" w:rsidRPr="000778D3" w:rsidRDefault="000778D3" w:rsidP="000778D3">
      <w:pPr>
        <w:pStyle w:val="Odstavecseseznamem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222222"/>
          <w:lang w:eastAsia="cs-CZ"/>
        </w:rPr>
      </w:pPr>
      <w:r w:rsidRPr="000778D3">
        <w:rPr>
          <w:rFonts w:eastAsia="Times New Roman" w:cstheme="minorHAnsi"/>
          <w:color w:val="222222"/>
          <w:lang w:eastAsia="cs-CZ"/>
        </w:rPr>
        <w:t>Zapojení studentů a žáků do návrhů na zlepšování kvality života v Berouně - studentský participativní rozpočet</w:t>
      </w:r>
    </w:p>
    <w:p w14:paraId="2F4E8E36" w14:textId="77777777" w:rsidR="000778D3" w:rsidRPr="000778D3" w:rsidRDefault="000778D3" w:rsidP="000778D3">
      <w:pPr>
        <w:pStyle w:val="Odstavecseseznamem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222222"/>
          <w:lang w:eastAsia="cs-CZ"/>
        </w:rPr>
      </w:pPr>
      <w:r w:rsidRPr="000778D3">
        <w:rPr>
          <w:rFonts w:eastAsia="Times New Roman" w:cstheme="minorHAnsi"/>
          <w:color w:val="222222"/>
          <w:lang w:eastAsia="cs-CZ"/>
        </w:rPr>
        <w:t>Podpora mezinárodní spolupráce, kvalitní výuky jazyků a výměnných pobytů</w:t>
      </w:r>
    </w:p>
    <w:p w14:paraId="73B28907" w14:textId="77777777" w:rsidR="000778D3" w:rsidRPr="000778D3" w:rsidRDefault="000778D3" w:rsidP="000778D3">
      <w:pPr>
        <w:pStyle w:val="Odstavecseseznamem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222222"/>
          <w:lang w:eastAsia="cs-CZ"/>
        </w:rPr>
      </w:pPr>
      <w:r w:rsidRPr="000778D3">
        <w:rPr>
          <w:rFonts w:eastAsia="Times New Roman" w:cstheme="minorHAnsi"/>
          <w:color w:val="222222"/>
          <w:lang w:eastAsia="cs-CZ"/>
        </w:rPr>
        <w:t>Spolupráce s VŠ studenty - např. Elixír do škol</w:t>
      </w:r>
    </w:p>
    <w:p w14:paraId="05132AF0" w14:textId="39AA9A3D" w:rsidR="000778D3" w:rsidRPr="000778D3" w:rsidRDefault="000778D3" w:rsidP="000778D3">
      <w:pPr>
        <w:pStyle w:val="Odstavecseseznamem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222222"/>
          <w:lang w:eastAsia="cs-CZ"/>
        </w:rPr>
      </w:pPr>
      <w:r w:rsidRPr="000778D3">
        <w:rPr>
          <w:rFonts w:eastAsia="Times New Roman" w:cstheme="minorHAnsi"/>
          <w:color w:val="222222"/>
          <w:lang w:eastAsia="cs-CZ"/>
        </w:rPr>
        <w:t>Financování školních psychologů a sociálních pedagogů</w:t>
      </w:r>
    </w:p>
    <w:p w14:paraId="21E78FEC" w14:textId="781B3252" w:rsidR="000778D3" w:rsidRPr="000778D3" w:rsidRDefault="000778D3" w:rsidP="000778D3">
      <w:pPr>
        <w:pStyle w:val="Odstavecseseznamem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222222"/>
          <w:lang w:eastAsia="cs-CZ"/>
        </w:rPr>
      </w:pPr>
      <w:r w:rsidRPr="000778D3">
        <w:rPr>
          <w:rFonts w:eastAsia="Times New Roman" w:cstheme="minorHAnsi"/>
          <w:color w:val="222222"/>
          <w:lang w:eastAsia="cs-CZ"/>
        </w:rPr>
        <w:t>Podpora výuky IT a programování, moderní vybavení, bezpečnost na internetu</w:t>
      </w:r>
    </w:p>
    <w:p w14:paraId="4B891332" w14:textId="1546CDE0" w:rsidR="000778D3" w:rsidRPr="000778D3" w:rsidRDefault="000778D3" w:rsidP="000778D3">
      <w:pPr>
        <w:pStyle w:val="Odstavecseseznamem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222222"/>
          <w:lang w:eastAsia="cs-CZ"/>
        </w:rPr>
      </w:pPr>
      <w:r w:rsidRPr="000778D3">
        <w:rPr>
          <w:rFonts w:eastAsia="Times New Roman" w:cstheme="minorHAnsi"/>
          <w:color w:val="222222"/>
          <w:lang w:eastAsia="cs-CZ"/>
        </w:rPr>
        <w:t>Administrativní podpora učitelů a ředitelů ke snížení jejich byrokratické zátěže</w:t>
      </w:r>
    </w:p>
    <w:p w14:paraId="64B2436C" w14:textId="14F73045" w:rsidR="000778D3" w:rsidRPr="000778D3" w:rsidRDefault="000778D3" w:rsidP="000778D3">
      <w:pPr>
        <w:pStyle w:val="Odstavecseseznamem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222222"/>
          <w:lang w:eastAsia="cs-CZ"/>
        </w:rPr>
      </w:pPr>
      <w:r w:rsidRPr="000778D3">
        <w:rPr>
          <w:rFonts w:eastAsia="Times New Roman" w:cstheme="minorHAnsi"/>
          <w:color w:val="222222"/>
          <w:lang w:eastAsia="cs-CZ"/>
        </w:rPr>
        <w:t>Vytvoření platformy pro lepší komunikaci mezi školami, rodiči a městem</w:t>
      </w:r>
    </w:p>
    <w:p w14:paraId="79AD5A8A" w14:textId="4B14E9BB" w:rsidR="000778D3" w:rsidRDefault="000778D3" w:rsidP="000778D3"/>
    <w:p w14:paraId="7C579A80" w14:textId="4C84D274" w:rsidR="00A17D62" w:rsidRDefault="00A17D62" w:rsidP="00A17D62">
      <w:pPr>
        <w:pStyle w:val="Nadpis1"/>
      </w:pPr>
      <w:r>
        <w:t>Nápady na volební hesla:</w:t>
      </w:r>
    </w:p>
    <w:p w14:paraId="1E8A83BC" w14:textId="42EC83BC" w:rsidR="00A17D62" w:rsidRDefault="00A17D62" w:rsidP="00A17D62"/>
    <w:p w14:paraId="0333EFF3" w14:textId="627C5F80" w:rsidR="00A17D62" w:rsidRDefault="00A17D62" w:rsidP="00A17D62">
      <w:r>
        <w:t xml:space="preserve">Konečně výrazně navýšíme kapacitu škol a školek – v příštích 5 letech přibyde v Berouně více než 500 dětí a my budeme připraveni. </w:t>
      </w:r>
    </w:p>
    <w:p w14:paraId="23621A30" w14:textId="53732A32" w:rsidR="00A17D62" w:rsidRDefault="00A17D62" w:rsidP="00A17D62">
      <w:r>
        <w:t>Konečně vyřešíme nedostatek míst ve školách a školkách – víme jak na to.</w:t>
      </w:r>
    </w:p>
    <w:p w14:paraId="0426973C" w14:textId="499410BE" w:rsidR="00A17D62" w:rsidRDefault="00A17D62" w:rsidP="00A17D62">
      <w:r>
        <w:t>Jsme rodiče stejně jako vy a chceme konečně dostatek míst ve školách a školkách – máme řešení.</w:t>
      </w:r>
    </w:p>
    <w:p w14:paraId="50532E40" w14:textId="01BD299C" w:rsidR="00A17D62" w:rsidRDefault="00A17D62" w:rsidP="00A17D62">
      <w:r>
        <w:t xml:space="preserve">Zajistíme dostatek míst pro vaše i naše děti v základních a mateřských školách. </w:t>
      </w:r>
    </w:p>
    <w:p w14:paraId="50F1E3F1" w14:textId="4995F766" w:rsidR="00DC50D7" w:rsidRDefault="00DC50D7" w:rsidP="00A17D62"/>
    <w:p w14:paraId="1940D475" w14:textId="60A0A731" w:rsidR="00DC50D7" w:rsidRDefault="00DC50D7" w:rsidP="00DC50D7">
      <w:pPr>
        <w:pStyle w:val="Nadpis1"/>
        <w:rPr>
          <w:ins w:id="0" w:author="Skalova Barbora" w:date="2022-07-15T10:27:00Z"/>
        </w:rPr>
      </w:pPr>
      <w:r>
        <w:t>Školky</w:t>
      </w:r>
    </w:p>
    <w:p w14:paraId="0E3AF37F" w14:textId="4082058F" w:rsidR="00DC50D7" w:rsidRDefault="00DC50D7" w:rsidP="00DC50D7">
      <w:pPr>
        <w:rPr>
          <w:ins w:id="1" w:author="Skalova Barbora" w:date="2022-07-15T10:27:00Z"/>
        </w:rPr>
      </w:pPr>
    </w:p>
    <w:p w14:paraId="1BD61CE6" w14:textId="7508D17D" w:rsidR="00CA5F3D" w:rsidRDefault="00DC50D7" w:rsidP="00DC50D7">
      <w:pPr>
        <w:rPr>
          <w:ins w:id="2" w:author="Skalova Barbora" w:date="2022-07-15T10:45:00Z"/>
        </w:rPr>
      </w:pPr>
      <w:ins w:id="3" w:author="Skalova Barbora" w:date="2022-07-15T10:27:00Z">
        <w:r>
          <w:t xml:space="preserve">Rejstříková kapacita školek je v současnosti </w:t>
        </w:r>
      </w:ins>
      <w:ins w:id="4" w:author="Skalova Barbora" w:date="2022-07-15T10:28:00Z">
        <w:r w:rsidRPr="00D809CB">
          <w:rPr>
            <w:b/>
            <w:bCs/>
            <w:rPrChange w:id="5" w:author="Skalova Barbora" w:date="2022-07-15T10:29:00Z">
              <w:rPr/>
            </w:rPrChange>
          </w:rPr>
          <w:t>782</w:t>
        </w:r>
        <w:r>
          <w:t xml:space="preserve"> dětí. </w:t>
        </w:r>
      </w:ins>
      <w:ins w:id="6" w:author="Skalova Barbora" w:date="2022-07-15T10:29:00Z">
        <w:r w:rsidR="00D809CB">
          <w:t>Kapacita j</w:t>
        </w:r>
      </w:ins>
      <w:ins w:id="7" w:author="Skalova Barbora" w:date="2022-07-15T10:30:00Z">
        <w:r w:rsidR="00D809CB">
          <w:t xml:space="preserve">e zcela plná. </w:t>
        </w:r>
      </w:ins>
      <w:ins w:id="8" w:author="Skalova Barbora" w:date="2022-07-15T10:28:00Z">
        <w:r w:rsidR="00D809CB">
          <w:t>Současné vedení navýšilo kapacitu školek za poslední</w:t>
        </w:r>
      </w:ins>
      <w:ins w:id="9" w:author="Skalova Barbora" w:date="2022-07-15T10:29:00Z">
        <w:r w:rsidR="00D809CB">
          <w:t xml:space="preserve"> 4 roky jen o </w:t>
        </w:r>
        <w:r w:rsidR="00D809CB" w:rsidRPr="00D809CB">
          <w:rPr>
            <w:b/>
            <w:bCs/>
            <w:rPrChange w:id="10" w:author="Skalova Barbora" w:date="2022-07-15T10:29:00Z">
              <w:rPr/>
            </w:rPrChange>
          </w:rPr>
          <w:t>44 míst</w:t>
        </w:r>
        <w:r w:rsidR="00D809CB">
          <w:t xml:space="preserve">. </w:t>
        </w:r>
      </w:ins>
      <w:ins w:id="11" w:author="Skalova Barbora" w:date="2022-07-15T10:31:00Z">
        <w:r w:rsidR="00D809CB">
          <w:t xml:space="preserve"> Město ví, že </w:t>
        </w:r>
      </w:ins>
      <w:ins w:id="12" w:author="Skalova Barbora" w:date="2022-07-15T10:37:00Z">
        <w:r w:rsidR="000416E0">
          <w:t>do roku</w:t>
        </w:r>
      </w:ins>
      <w:ins w:id="13" w:author="Skalova Barbora" w:date="2022-07-15T10:31:00Z">
        <w:r w:rsidR="00D809CB">
          <w:t xml:space="preserve"> 2025</w:t>
        </w:r>
      </w:ins>
      <w:ins w:id="14" w:author="Skalova Barbora" w:date="2022-07-15T10:37:00Z">
        <w:r w:rsidR="000416E0">
          <w:t xml:space="preserve"> přibyde v Berouně </w:t>
        </w:r>
        <w:r w:rsidR="000416E0">
          <w:rPr>
            <w:b/>
            <w:bCs/>
          </w:rPr>
          <w:t xml:space="preserve">210 dětí ve </w:t>
        </w:r>
        <w:proofErr w:type="spellStart"/>
        <w:r w:rsidR="000416E0">
          <w:rPr>
            <w:b/>
            <w:bCs/>
          </w:rPr>
          <w:t>školkovém</w:t>
        </w:r>
        <w:proofErr w:type="spellEnd"/>
        <w:r w:rsidR="000416E0">
          <w:rPr>
            <w:b/>
            <w:bCs/>
          </w:rPr>
          <w:t xml:space="preserve"> věku </w:t>
        </w:r>
      </w:ins>
      <w:ins w:id="15" w:author="Skalova Barbora" w:date="2022-07-15T10:38:00Z">
        <w:r w:rsidR="000416E0">
          <w:rPr>
            <w:b/>
            <w:bCs/>
          </w:rPr>
          <w:t xml:space="preserve"> </w:t>
        </w:r>
        <w:r w:rsidR="000416E0">
          <w:t xml:space="preserve">a město </w:t>
        </w:r>
      </w:ins>
      <w:ins w:id="16" w:author="Skalova Barbora" w:date="2022-07-15T10:31:00Z">
        <w:r w:rsidR="00D809CB">
          <w:t>nebude schopno</w:t>
        </w:r>
      </w:ins>
      <w:ins w:id="17" w:author="Skalova Barbora" w:date="2022-07-15T10:38:00Z">
        <w:r w:rsidR="000416E0">
          <w:t xml:space="preserve"> je všechny</w:t>
        </w:r>
      </w:ins>
      <w:ins w:id="18" w:author="Skalova Barbora" w:date="2022-07-15T10:31:00Z">
        <w:r w:rsidR="00D809CB">
          <w:t xml:space="preserve"> umístit</w:t>
        </w:r>
      </w:ins>
      <w:ins w:id="19" w:author="Skalova Barbora" w:date="2022-07-15T10:43:00Z">
        <w:r w:rsidR="00F37CC4">
          <w:t xml:space="preserve">, přestože plánuje stavbu MŠ Na </w:t>
        </w:r>
        <w:proofErr w:type="spellStart"/>
        <w:r w:rsidR="00F37CC4">
          <w:t>Máchovně</w:t>
        </w:r>
        <w:proofErr w:type="spellEnd"/>
        <w:r w:rsidR="00F37CC4">
          <w:t xml:space="preserve"> (plánovaná kapacita </w:t>
        </w:r>
        <w:r w:rsidR="00F37CC4">
          <w:rPr>
            <w:b/>
            <w:bCs/>
          </w:rPr>
          <w:t>144 dětí</w:t>
        </w:r>
        <w:r w:rsidR="00F37CC4">
          <w:t>). Stavba je navíc ve skluzu, mělo se začít stavět v průběhu roku 2022 a zatím je jen zadan</w:t>
        </w:r>
      </w:ins>
      <w:ins w:id="20" w:author="Skalova Barbora" w:date="2022-07-15T10:44:00Z">
        <w:r w:rsidR="00F37CC4">
          <w:t xml:space="preserve">é výběrové řízení pro projektovou dokumentaci. </w:t>
        </w:r>
      </w:ins>
      <w:ins w:id="21" w:author="Skalova Barbora" w:date="2022-07-15T10:50:00Z">
        <w:r w:rsidR="00EF11F0">
          <w:t xml:space="preserve">Kvůli extenzivní výstavbě bude v roce 2030 chybět kapacita </w:t>
        </w:r>
        <w:r w:rsidR="00EF11F0" w:rsidRPr="00846719">
          <w:rPr>
            <w:b/>
            <w:bCs/>
          </w:rPr>
          <w:t>pro 220 dětí</w:t>
        </w:r>
        <w:r w:rsidR="00EF11F0">
          <w:t>.</w:t>
        </w:r>
      </w:ins>
    </w:p>
    <w:p w14:paraId="4B471735" w14:textId="6A9CC8F4" w:rsidR="00CA5F3D" w:rsidRDefault="00CA5F3D" w:rsidP="00DC50D7">
      <w:pPr>
        <w:rPr>
          <w:ins w:id="22" w:author="Skalova Barbora" w:date="2022-07-15T10:44:00Z"/>
        </w:rPr>
      </w:pPr>
      <w:ins w:id="23" w:author="Skalova Barbora" w:date="2022-07-15T10:44:00Z">
        <w:r>
          <w:t xml:space="preserve">Město není schopno reagovat včas, stejně tak se neúměrně protáhla rekonstrukce MŠ Vrchlického – školka se měla otvírat v září, pak v listopadu, teď až v lednu 2023 (?). </w:t>
        </w:r>
      </w:ins>
    </w:p>
    <w:p w14:paraId="74E0E1D6" w14:textId="30908ECA" w:rsidR="00DC50D7" w:rsidRPr="00DC50D7" w:rsidRDefault="00D809CB" w:rsidP="00DC50D7">
      <w:pPr>
        <w:rPr>
          <w:ins w:id="24" w:author="Skalova Barbora" w:date="2022-07-15T10:24:00Z"/>
        </w:rPr>
        <w:pPrChange w:id="25" w:author="Skalova Barbora" w:date="2022-07-15T10:27:00Z">
          <w:pPr>
            <w:pStyle w:val="Nadpis1"/>
          </w:pPr>
        </w:pPrChange>
      </w:pPr>
      <w:ins w:id="26" w:author="Skalova Barbora" w:date="2022-07-15T10:31:00Z">
        <w:r>
          <w:t xml:space="preserve"> </w:t>
        </w:r>
      </w:ins>
      <w:ins w:id="27" w:author="Skalova Barbora" w:date="2022-07-15T10:44:00Z">
        <w:r w:rsidR="00CA5F3D">
          <w:t>Město se</w:t>
        </w:r>
      </w:ins>
      <w:ins w:id="28" w:author="Skalova Barbora" w:date="2022-07-15T10:32:00Z">
        <w:r>
          <w:t xml:space="preserve"> spoléhá se na soukromé dětské skupiny a soukromé MŠ. Přitom z 97 rejstříkových míst v soukromých školách je </w:t>
        </w:r>
        <w:r w:rsidRPr="00D809CB">
          <w:rPr>
            <w:b/>
            <w:bCs/>
            <w:rPrChange w:id="29" w:author="Skalova Barbora" w:date="2022-07-15T10:32:00Z">
              <w:rPr/>
            </w:rPrChange>
          </w:rPr>
          <w:t>pouze 30 berounských dět</w:t>
        </w:r>
        <w:r>
          <w:rPr>
            <w:b/>
            <w:bCs/>
          </w:rPr>
          <w:t>í</w:t>
        </w:r>
        <w:r>
          <w:t>.</w:t>
        </w:r>
      </w:ins>
    </w:p>
    <w:p w14:paraId="23D43576" w14:textId="2EE2B3EA" w:rsidR="00DC50D7" w:rsidRDefault="00DC50D7" w:rsidP="00DC50D7">
      <w:pPr>
        <w:rPr>
          <w:ins w:id="30" w:author="Skalova Barbora" w:date="2022-07-15T10:24:00Z"/>
        </w:rPr>
      </w:pPr>
    </w:p>
    <w:p w14:paraId="4A1CEE66" w14:textId="74C31FAE" w:rsidR="00DC50D7" w:rsidRDefault="00DC50D7" w:rsidP="00DC50D7">
      <w:pPr>
        <w:rPr>
          <w:ins w:id="31" w:author="Skalova Barbora" w:date="2022-07-15T10:26:00Z"/>
        </w:rPr>
      </w:pPr>
      <w:ins w:id="32" w:author="Skalova Barbora" w:date="2022-07-15T10:25:00Z">
        <w:r>
          <w:t>Dvě MŠ (Vrchlického a Pod Homolkou) byly sloučeny v podstatě jen proto, že město nebylo schopno najít ředitelku pro Vrchlického. Všechna další zdůvodnění</w:t>
        </w:r>
      </w:ins>
      <w:ins w:id="33" w:author="Skalova Barbora" w:date="2022-07-15T10:26:00Z">
        <w:r>
          <w:t xml:space="preserve"> byla vytvořena ad hoc. </w:t>
        </w:r>
        <w:r>
          <w:rPr>
            <w:b/>
            <w:bCs/>
          </w:rPr>
          <w:t>Město není schopné přivést kvalitní pracovníky do vlastních školských zařízení.</w:t>
        </w:r>
      </w:ins>
    </w:p>
    <w:p w14:paraId="7CA351D7" w14:textId="77777777" w:rsidR="00DC50D7" w:rsidRPr="00DC50D7" w:rsidRDefault="00DC50D7" w:rsidP="00DC50D7">
      <w:pPr>
        <w:pPrChange w:id="34" w:author="Skalova Barbora" w:date="2022-07-15T10:24:00Z">
          <w:pPr>
            <w:pStyle w:val="Nadpis1"/>
          </w:pPr>
        </w:pPrChange>
      </w:pPr>
    </w:p>
    <w:p w14:paraId="163064D0" w14:textId="4554C624" w:rsidR="00DC50D7" w:rsidRDefault="00DC50D7" w:rsidP="00DC50D7"/>
    <w:p w14:paraId="60422280" w14:textId="2999AFA7" w:rsidR="00DC50D7" w:rsidRPr="00DC50D7" w:rsidRDefault="00DC50D7" w:rsidP="00DC50D7"/>
    <w:p w14:paraId="0D787988" w14:textId="61DB13C5" w:rsidR="00A17D62" w:rsidRDefault="00A17D62" w:rsidP="00A17D62"/>
    <w:p w14:paraId="2C9263B4" w14:textId="77777777" w:rsidR="00A17D62" w:rsidRDefault="00A17D62" w:rsidP="00A17D62"/>
    <w:p w14:paraId="1367E6B5" w14:textId="77777777" w:rsidR="00A17D62" w:rsidRDefault="00A17D62" w:rsidP="00A17D62"/>
    <w:p w14:paraId="0BF1610D" w14:textId="4624DCCB" w:rsidR="00A17D62" w:rsidRDefault="00A17D62" w:rsidP="00A17D62"/>
    <w:p w14:paraId="0F372843" w14:textId="77777777" w:rsidR="00A17D62" w:rsidRPr="00A17D62" w:rsidRDefault="00A17D62" w:rsidP="00A17D62"/>
    <w:sectPr w:rsidR="00A17D62" w:rsidRPr="00A17D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E22EC"/>
    <w:multiLevelType w:val="hybridMultilevel"/>
    <w:tmpl w:val="AE7A0E40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388875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kalova Barbora">
    <w15:presenceInfo w15:providerId="AD" w15:userId="S::barbora.skalova@newtontech.cz::227029b8-82d9-4772-96f6-df5dcb5d9e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A7"/>
    <w:rsid w:val="000416E0"/>
    <w:rsid w:val="000778D3"/>
    <w:rsid w:val="001030F1"/>
    <w:rsid w:val="00144401"/>
    <w:rsid w:val="003F42A7"/>
    <w:rsid w:val="00566A32"/>
    <w:rsid w:val="00602235"/>
    <w:rsid w:val="006C1D3A"/>
    <w:rsid w:val="006E6C53"/>
    <w:rsid w:val="007D0C8B"/>
    <w:rsid w:val="008537B6"/>
    <w:rsid w:val="009B0E68"/>
    <w:rsid w:val="00A17D62"/>
    <w:rsid w:val="00BA5F22"/>
    <w:rsid w:val="00CA5F3D"/>
    <w:rsid w:val="00D809CB"/>
    <w:rsid w:val="00DC50D7"/>
    <w:rsid w:val="00DE1A06"/>
    <w:rsid w:val="00EB5ABC"/>
    <w:rsid w:val="00EF11F0"/>
    <w:rsid w:val="00F3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216F"/>
  <w15:chartTrackingRefBased/>
  <w15:docId w15:val="{6B2F75A5-C044-4329-B508-7848D47F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F4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0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778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F4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F4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iln">
    <w:name w:val="Strong"/>
    <w:basedOn w:val="Standardnpsmoodstavce"/>
    <w:uiPriority w:val="22"/>
    <w:qFormat/>
    <w:rsid w:val="003F42A7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3F4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B0E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778D3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778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ze">
    <w:name w:val="Revision"/>
    <w:hidden/>
    <w:uiPriority w:val="99"/>
    <w:semiHidden/>
    <w:rsid w:val="008537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4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597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Skalova Barbora</dc:creator>
  <cp:keywords/>
  <dc:description/>
  <cp:lastModifiedBy>Skalova Barbora</cp:lastModifiedBy>
  <cp:revision>6</cp:revision>
  <dcterms:created xsi:type="dcterms:W3CDTF">2022-07-06T17:54:00Z</dcterms:created>
  <dcterms:modified xsi:type="dcterms:W3CDTF">2022-07-15T08:50:00Z</dcterms:modified>
</cp:coreProperties>
</file>